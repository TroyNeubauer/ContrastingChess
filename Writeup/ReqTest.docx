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
    </w:p>
    <w:p>
      <w:pPr>
        <w:pStyle w:val="Normal"/>
        <w:jc w:val="right"/>
        <w:rPr/>
      </w:pPr>
      <w:r>
        <w:rPr/>
      </w:r>
    </w:p>
    <w:p>
      <w:pPr>
        <w:pStyle w:val="Normal"/>
        <w:jc w:val="right"/>
        <w:rPr>
          <w:sz w:val="32"/>
          <w:szCs w:val="32"/>
        </w:rPr>
      </w:pPr>
      <w:r>
        <w:rPr>
          <w:sz w:val="32"/>
          <w:szCs w:val="32"/>
        </w:rPr>
        <w:t>Contrasting Chess</w:t>
      </w:r>
    </w:p>
    <w:p>
      <w:pPr>
        <w:pStyle w:val="Normal"/>
        <w:jc w:val="right"/>
        <w:rPr>
          <w:sz w:val="32"/>
          <w:szCs w:val="32"/>
        </w:rPr>
      </w:pPr>
      <w:r>
        <w:rPr>
          <w:sz w:val="32"/>
          <w:szCs w:val="32"/>
        </w:rPr>
        <w:t>Requirements and Test Document</w:t>
      </w:r>
    </w:p>
    <w:p>
      <w:pPr>
        <w:pStyle w:val="Normal"/>
        <w:jc w:val="right"/>
        <w:rPr>
          <w:sz w:val="24"/>
          <w:szCs w:val="24"/>
        </w:rPr>
      </w:pPr>
      <w:r>
        <w:rPr>
          <w:sz w:val="24"/>
          <w:szCs w:val="24"/>
        </w:rPr>
        <w:t>Troy Neubauer</w:t>
      </w:r>
    </w:p>
    <w:p>
      <w:pPr>
        <w:pStyle w:val="Normal"/>
        <w:jc w:val="right"/>
        <w:rPr>
          <w:sz w:val="24"/>
          <w:szCs w:val="24"/>
        </w:rPr>
      </w:pPr>
      <w:r>
        <w:rPr>
          <w:sz w:val="24"/>
          <w:szCs w:val="24"/>
        </w:rPr>
        <w:t>Date 3/31/2021</w:t>
      </w:r>
    </w:p>
    <w:p>
      <w:pPr>
        <w:pStyle w:val="Normal"/>
        <w:jc w:val="right"/>
        <w:rPr>
          <w:sz w:val="24"/>
          <w:szCs w:val="24"/>
        </w:rPr>
      </w:pPr>
      <w:r>
        <w:rPr>
          <w:sz w:val="24"/>
          <w:szCs w:val="24"/>
        </w:rPr>
        <w:t>CS 225, Spring 2021</w:t>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t>Embry-Riddle Aeronautical University</w:t>
      </w:r>
    </w:p>
    <w:p>
      <w:pPr>
        <w:pStyle w:val="Normal"/>
        <w:jc w:val="right"/>
        <w:rPr>
          <w:sz w:val="24"/>
          <w:szCs w:val="24"/>
        </w:rPr>
      </w:pPr>
      <w:r>
        <w:rPr>
          <w:sz w:val="24"/>
          <w:szCs w:val="24"/>
        </w:rPr>
        <w:t>Daytona Beach campus</w:t>
      </w:r>
    </w:p>
    <w:p>
      <w:pPr>
        <w:pStyle w:val="Normal"/>
        <w:jc w:val="right"/>
        <w:rPr>
          <w:sz w:val="24"/>
          <w:szCs w:val="24"/>
        </w:rPr>
      </w:pPr>
      <w:r>
        <w:rPr>
          <w:sz w:val="24"/>
          <w:szCs w:val="24"/>
        </w:rPr>
        <w:t>1 Aerospace Boulevard</w:t>
      </w:r>
    </w:p>
    <w:p>
      <w:pPr>
        <w:pStyle w:val="Normal"/>
        <w:jc w:val="right"/>
        <w:rPr>
          <w:sz w:val="24"/>
          <w:szCs w:val="24"/>
        </w:rPr>
      </w:pPr>
      <w:r>
        <w:rPr>
          <w:sz w:val="24"/>
          <w:szCs w:val="24"/>
        </w:rPr>
        <w:t>Daytona Beach, FL 32114</w:t>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both"/>
        <w:rPr>
          <w:sz w:val="24"/>
          <w:szCs w:val="24"/>
        </w:rPr>
      </w:pPr>
      <w:r>
        <w:rPr>
          <w:sz w:val="24"/>
          <w:szCs w:val="24"/>
        </w:rPr>
      </w:r>
      <w:r>
        <w:br w:type="page"/>
      </w:r>
    </w:p>
    <w:p>
      <w:pPr>
        <w:pStyle w:val="Normal"/>
        <w:jc w:val="both"/>
        <w:rPr>
          <w:sz w:val="24"/>
          <w:szCs w:val="24"/>
        </w:rPr>
      </w:pPr>
      <w:r>
        <w:rPr>
          <w:b/>
          <w:smallCaps/>
          <w:sz w:val="24"/>
          <w:szCs w:val="24"/>
        </w:rPr>
        <w:t>Introduction:</w:t>
      </w:r>
      <w:r>
        <w:rPr>
          <w:sz w:val="24"/>
          <w:szCs w:val="24"/>
        </w:rPr>
        <w:t xml:space="preserve"> </w:t>
      </w:r>
    </w:p>
    <w:p>
      <w:pPr>
        <w:pStyle w:val="LOnormal"/>
        <w:jc w:val="both"/>
        <w:rPr/>
      </w:pPr>
      <w:r>
        <w:rPr>
          <w:sz w:val="24"/>
          <w:szCs w:val="24"/>
        </w:rPr>
        <w:t>Contrasting Chess is a turn based strategy game similar to chess, where users can play with other players on the same computer or against a simple AI.</w:t>
      </w:r>
    </w:p>
    <w:p>
      <w:pPr>
        <w:pStyle w:val="Normal"/>
        <w:jc w:val="both"/>
        <w:rPr>
          <w:sz w:val="24"/>
          <w:szCs w:val="24"/>
        </w:rPr>
      </w:pPr>
      <w:r>
        <w:rPr>
          <w:sz w:val="24"/>
          <w:szCs w:val="24"/>
        </w:rPr>
      </w:r>
    </w:p>
    <w:p>
      <w:pPr>
        <w:pStyle w:val="Normal"/>
        <w:jc w:val="both"/>
        <w:rPr>
          <w:b/>
          <w:b/>
          <w:smallCaps/>
          <w:sz w:val="24"/>
          <w:szCs w:val="24"/>
        </w:rPr>
      </w:pPr>
      <w:r>
        <w:rPr>
          <w:b/>
          <w:smallCaps/>
          <w:sz w:val="24"/>
          <w:szCs w:val="24"/>
        </w:rPr>
        <w:t>Background information:</w:t>
      </w:r>
      <w:r>
        <w:rPr>
          <w:sz w:val="24"/>
          <w:szCs w:val="24"/>
        </w:rPr>
        <w:t xml:space="preserve"> </w:t>
      </w:r>
    </w:p>
    <w:p>
      <w:pPr>
        <w:pStyle w:val="Normal"/>
        <w:jc w:val="both"/>
        <w:rPr/>
      </w:pPr>
      <w:r>
        <w:rPr>
          <w:sz w:val="24"/>
          <w:szCs w:val="24"/>
        </w:rPr>
        <w:t xml:space="preserve">Contrasting Chess is built off of chess but with different pieces, a diffirent board size, and a different starting position. However it barrows from chess in a lot of ways. Players take turns picking a piece to move and then following its rules to determine how  to move it. You cant pass on your turn and you objective is to make an unstoppable threat to capture your opponents the king (checkmate, where the king is attacked and has no legal moves that shield him from attack). </w:t>
      </w:r>
    </w:p>
    <w:p>
      <w:pPr>
        <w:pStyle w:val="Normal"/>
        <w:jc w:val="both"/>
        <w:rPr>
          <w:sz w:val="24"/>
          <w:szCs w:val="24"/>
        </w:rPr>
      </w:pPr>
      <w:r>
        <w:rPr>
          <w:sz w:val="24"/>
          <w:szCs w:val="24"/>
        </w:rPr>
        <w:t>The following bullet points outline the moves for Constasting Chess’s pieces:</w:t>
      </w:r>
    </w:p>
    <w:p>
      <w:pPr>
        <w:pStyle w:val="Normal"/>
        <w:numPr>
          <w:ilvl w:val="0"/>
          <w:numId w:val="1"/>
        </w:numPr>
        <w:jc w:val="both"/>
        <w:rPr>
          <w:sz w:val="24"/>
          <w:szCs w:val="24"/>
        </w:rPr>
      </w:pPr>
      <w:r>
        <w:rPr>
          <w:sz w:val="24"/>
          <w:szCs w:val="24"/>
        </w:rPr>
        <w:t>King</w:t>
      </w:r>
    </w:p>
    <w:p>
      <w:pPr>
        <w:pStyle w:val="Normal"/>
        <w:numPr>
          <w:ilvl w:val="1"/>
          <w:numId w:val="1"/>
        </w:numPr>
        <w:jc w:val="both"/>
        <w:rPr>
          <w:sz w:val="24"/>
          <w:szCs w:val="24"/>
        </w:rPr>
      </w:pPr>
      <w:r>
        <w:rPr>
          <w:sz w:val="24"/>
          <w:szCs w:val="24"/>
        </w:rPr>
        <w:t>Can move or capture one square in any direction as long as the target square is not attacked by an opponent’s piece</w:t>
      </w:r>
    </w:p>
    <w:p>
      <w:pPr>
        <w:pStyle w:val="Normal"/>
        <w:numPr>
          <w:ilvl w:val="1"/>
          <w:numId w:val="1"/>
        </w:numPr>
        <w:jc w:val="both"/>
        <w:rPr>
          <w:sz w:val="24"/>
          <w:szCs w:val="24"/>
        </w:rPr>
      </w:pPr>
      <w:r>
        <w:rPr>
          <w:sz w:val="24"/>
          <w:szCs w:val="24"/>
        </w:rPr>
        <w:t>Can only move diagionally if the king did not move on the last move</w:t>
      </w:r>
    </w:p>
    <w:p>
      <w:pPr>
        <w:pStyle w:val="Normal"/>
        <w:numPr>
          <w:ilvl w:val="0"/>
          <w:numId w:val="1"/>
        </w:numPr>
        <w:jc w:val="both"/>
        <w:rPr>
          <w:sz w:val="24"/>
          <w:szCs w:val="24"/>
        </w:rPr>
      </w:pPr>
      <w:r>
        <w:rPr>
          <w:sz w:val="24"/>
          <w:szCs w:val="24"/>
        </w:rPr>
        <w:t>Elephant</w:t>
      </w:r>
    </w:p>
    <w:p>
      <w:pPr>
        <w:pStyle w:val="Normal"/>
        <w:numPr>
          <w:ilvl w:val="1"/>
          <w:numId w:val="1"/>
        </w:numPr>
        <w:jc w:val="both"/>
        <w:rPr>
          <w:sz w:val="24"/>
          <w:szCs w:val="24"/>
        </w:rPr>
      </w:pPr>
      <w:r>
        <w:rPr>
          <w:sz w:val="24"/>
          <w:szCs w:val="24"/>
        </w:rPr>
        <w:t>Con move or capture any number of squares either vertically, horizontally or diagionally. Cannot capture rodents</w:t>
      </w:r>
    </w:p>
    <w:p>
      <w:pPr>
        <w:pStyle w:val="Normal"/>
        <w:numPr>
          <w:ilvl w:val="0"/>
          <w:numId w:val="1"/>
        </w:numPr>
        <w:jc w:val="both"/>
        <w:rPr>
          <w:sz w:val="24"/>
          <w:szCs w:val="24"/>
        </w:rPr>
      </w:pPr>
      <w:r>
        <w:rPr>
          <w:sz w:val="24"/>
          <w:szCs w:val="24"/>
        </w:rPr>
        <w:t>Bear</w:t>
      </w:r>
    </w:p>
    <w:p>
      <w:pPr>
        <w:pStyle w:val="Normal"/>
        <w:numPr>
          <w:ilvl w:val="1"/>
          <w:numId w:val="1"/>
        </w:numPr>
        <w:jc w:val="both"/>
        <w:rPr>
          <w:sz w:val="24"/>
          <w:szCs w:val="24"/>
        </w:rPr>
      </w:pPr>
      <w:r>
        <w:rPr>
          <w:sz w:val="24"/>
          <w:szCs w:val="24"/>
        </w:rPr>
        <w:t>Can move or capture horizontally or vertically up to 4 squares from the starting square</w:t>
      </w:r>
    </w:p>
    <w:p>
      <w:pPr>
        <w:pStyle w:val="Normal"/>
        <w:numPr>
          <w:ilvl w:val="0"/>
          <w:numId w:val="1"/>
        </w:numPr>
        <w:jc w:val="both"/>
        <w:rPr>
          <w:sz w:val="24"/>
          <w:szCs w:val="24"/>
        </w:rPr>
      </w:pPr>
      <w:r>
        <w:rPr>
          <w:sz w:val="24"/>
          <w:szCs w:val="24"/>
        </w:rPr>
        <w:t>Horse</w:t>
      </w:r>
    </w:p>
    <w:p>
      <w:pPr>
        <w:pStyle w:val="Normal"/>
        <w:numPr>
          <w:ilvl w:val="1"/>
          <w:numId w:val="1"/>
        </w:numPr>
        <w:jc w:val="both"/>
        <w:rPr>
          <w:sz w:val="24"/>
          <w:szCs w:val="24"/>
        </w:rPr>
      </w:pPr>
      <w:r>
        <w:rPr>
          <w:sz w:val="24"/>
          <w:szCs w:val="24"/>
        </w:rPr>
        <w:t xml:space="preserve">Can move or capture 2 squares in one direction plus 1 square in a the perpendicular direction (same as chess). </w:t>
      </w:r>
    </w:p>
    <w:p>
      <w:pPr>
        <w:pStyle w:val="Normal"/>
        <w:numPr>
          <w:ilvl w:val="0"/>
          <w:numId w:val="1"/>
        </w:numPr>
        <w:jc w:val="both"/>
        <w:rPr>
          <w:sz w:val="24"/>
          <w:szCs w:val="24"/>
        </w:rPr>
      </w:pPr>
      <w:r>
        <w:rPr>
          <w:sz w:val="24"/>
          <w:szCs w:val="24"/>
        </w:rPr>
        <w:t>Dragon</w:t>
      </w:r>
    </w:p>
    <w:p>
      <w:pPr>
        <w:pStyle w:val="Normal"/>
        <w:numPr>
          <w:ilvl w:val="1"/>
          <w:numId w:val="1"/>
        </w:numPr>
        <w:jc w:val="both"/>
        <w:rPr>
          <w:sz w:val="24"/>
          <w:szCs w:val="24"/>
        </w:rPr>
      </w:pPr>
      <w:r>
        <w:rPr>
          <w:sz w:val="24"/>
          <w:szCs w:val="24"/>
        </w:rPr>
        <w:t>Can move or capture diagionally any amount of squares</w:t>
      </w:r>
    </w:p>
    <w:p>
      <w:pPr>
        <w:pStyle w:val="Normal"/>
        <w:numPr>
          <w:ilvl w:val="0"/>
          <w:numId w:val="1"/>
        </w:numPr>
        <w:jc w:val="both"/>
        <w:rPr>
          <w:sz w:val="24"/>
          <w:szCs w:val="24"/>
        </w:rPr>
      </w:pPr>
      <w:r>
        <w:rPr>
          <w:sz w:val="24"/>
          <w:szCs w:val="24"/>
        </w:rPr>
        <w:t>Moose</w:t>
      </w:r>
    </w:p>
    <w:p>
      <w:pPr>
        <w:pStyle w:val="Normal"/>
        <w:numPr>
          <w:ilvl w:val="1"/>
          <w:numId w:val="1"/>
        </w:numPr>
        <w:jc w:val="both"/>
        <w:rPr>
          <w:sz w:val="24"/>
          <w:szCs w:val="24"/>
        </w:rPr>
      </w:pPr>
      <w:r>
        <w:rPr>
          <w:sz w:val="24"/>
          <w:szCs w:val="24"/>
        </w:rPr>
        <w:t>Can move diagionally forward up to 2 squares or capture square forward</w:t>
      </w:r>
    </w:p>
    <w:p>
      <w:pPr>
        <w:pStyle w:val="Normal"/>
        <w:numPr>
          <w:ilvl w:val="0"/>
          <w:numId w:val="1"/>
        </w:numPr>
        <w:jc w:val="both"/>
        <w:rPr>
          <w:sz w:val="24"/>
          <w:szCs w:val="24"/>
        </w:rPr>
      </w:pPr>
      <w:r>
        <w:rPr>
          <w:sz w:val="24"/>
          <w:szCs w:val="24"/>
        </w:rPr>
        <w:t>Rodent</w:t>
      </w:r>
    </w:p>
    <w:p>
      <w:pPr>
        <w:pStyle w:val="Normal"/>
        <w:numPr>
          <w:ilvl w:val="1"/>
          <w:numId w:val="1"/>
        </w:numPr>
        <w:jc w:val="both"/>
        <w:rPr>
          <w:sz w:val="24"/>
          <w:szCs w:val="24"/>
        </w:rPr>
      </w:pPr>
      <w:r>
        <w:rPr>
          <w:sz w:val="24"/>
          <w:szCs w:val="24"/>
        </w:rPr>
        <w:t xml:space="preserve">Can move 1 square forward any move or 2 squares when more than 3 squares away from the opponent’s back rank, ar 3 squares forward on the piece’s first move. Can capture one square forward and diagionally. </w:t>
      </w:r>
    </w:p>
    <w:p>
      <w:pPr>
        <w:pStyle w:val="Normal"/>
        <w:numPr>
          <w:ilvl w:val="0"/>
          <w:numId w:val="1"/>
        </w:numPr>
        <w:jc w:val="both"/>
        <w:rPr>
          <w:sz w:val="24"/>
          <w:szCs w:val="24"/>
        </w:rPr>
      </w:pPr>
      <w:r>
        <w:rPr>
          <w:sz w:val="24"/>
          <w:szCs w:val="24"/>
        </w:rPr>
        <w:t>All Rules</w:t>
      </w:r>
    </w:p>
    <w:p>
      <w:pPr>
        <w:pStyle w:val="Normal"/>
        <w:numPr>
          <w:ilvl w:val="1"/>
          <w:numId w:val="1"/>
        </w:numPr>
        <w:jc w:val="both"/>
        <w:rPr>
          <w:sz w:val="24"/>
          <w:szCs w:val="24"/>
        </w:rPr>
      </w:pPr>
      <w:r>
        <w:rPr>
          <w:sz w:val="24"/>
          <w:szCs w:val="24"/>
        </w:rPr>
        <w:t>Any move that results in stalemate (a situation where a player has no legal moves) is not allowed</w:t>
      </w:r>
    </w:p>
    <w:p>
      <w:pPr>
        <w:pStyle w:val="Normal"/>
        <w:jc w:val="both"/>
        <w:rPr>
          <w:sz w:val="24"/>
          <w:szCs w:val="24"/>
        </w:rPr>
      </w:pPr>
      <w:r>
        <w:rPr>
          <w:sz w:val="24"/>
          <w:szCs w:val="24"/>
        </w:rPr>
        <w:t xml:space="preserve">The picture below shows which squares are which on a chess board. This same notation well be used in Contrasting Chess, but extended up to J10 to allow for a 10x10 board. This notation will became relevant for test cases. </w:t>
      </w:r>
    </w:p>
    <w:p>
      <w:pPr>
        <w:pStyle w:val="Normal"/>
        <w:jc w:val="both"/>
        <w:rPr>
          <w:sz w:val="24"/>
          <w:szCs w:val="24"/>
        </w:rPr>
      </w:pPr>
      <w:r>
        <w:rPr>
          <w:sz w:val="24"/>
          <w:szCs w:val="24"/>
        </w:rPr>
        <w:drawing>
          <wp:anchor behindDoc="0" distT="0" distB="0" distL="0" distR="0" simplePos="0" locked="0" layoutInCell="0" allowOverlap="1" relativeHeight="2">
            <wp:simplePos x="0" y="0"/>
            <wp:positionH relativeFrom="column">
              <wp:posOffset>410210</wp:posOffset>
            </wp:positionH>
            <wp:positionV relativeFrom="paragraph">
              <wp:posOffset>-34290</wp:posOffset>
            </wp:positionV>
            <wp:extent cx="4718685" cy="4778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18685" cy="4778375"/>
                    </a:xfrm>
                    <a:prstGeom prst="rect">
                      <a:avLst/>
                    </a:prstGeom>
                  </pic:spPr>
                </pic:pic>
              </a:graphicData>
            </a:graphic>
          </wp:anchor>
        </w:drawing>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r>
    </w:p>
    <w:p>
      <w:pPr>
        <w:pStyle w:val="Normal"/>
        <w:jc w:val="both"/>
        <w:rPr>
          <w:b/>
          <w:b/>
          <w:smallCaps/>
          <w:sz w:val="24"/>
          <w:szCs w:val="24"/>
        </w:rPr>
      </w:pPr>
      <w:r>
        <w:rPr>
          <w:b/>
          <w:smallCaps/>
          <w:sz w:val="24"/>
          <w:szCs w:val="24"/>
        </w:rPr>
        <w:t>Requirements:</w:t>
      </w:r>
    </w:p>
    <w:p>
      <w:pPr>
        <w:pStyle w:val="Normal"/>
        <w:jc w:val="both"/>
        <w:rPr>
          <w:sz w:val="24"/>
          <w:szCs w:val="24"/>
        </w:rPr>
      </w:pPr>
      <w:r>
        <w:rPr>
          <w:sz w:val="24"/>
          <w:szCs w:val="24"/>
        </w:rPr>
        <w:t xml:space="preserve">This section actually contains the requirements. Remember that requirements must be </w:t>
      </w:r>
      <w:r>
        <w:rPr>
          <w:sz w:val="24"/>
          <w:szCs w:val="24"/>
          <w:u w:val="single"/>
        </w:rPr>
        <w:t xml:space="preserve">atomic </w:t>
      </w:r>
      <w:r>
        <w:rPr>
          <w:sz w:val="24"/>
          <w:szCs w:val="24"/>
        </w:rPr>
        <w:t xml:space="preserve">(requiring only one thing) and </w:t>
      </w:r>
      <w:r>
        <w:rPr>
          <w:sz w:val="24"/>
          <w:szCs w:val="24"/>
          <w:u w:val="single"/>
        </w:rPr>
        <w:t>testable</w:t>
      </w:r>
      <w:r>
        <w:rPr>
          <w:sz w:val="24"/>
          <w:szCs w:val="24"/>
        </w:rPr>
        <w:t xml:space="preserve"> (able to be objectively measured via test). The section starts with a short description of the purpose of the section (presenting the requirements), and any other additional text that helps the reader understand what the purpose of the requirements are. You must have at least five requirements. You may have more, but your grade is based on five. The requirements shall be numbered or identified in some fashion. Each requirement shall be associated with the user story, or stories, that it relates to. Formats may vary, but a numbered list or table is typically a good way to present this kind of information.</w:t>
      </w:r>
    </w:p>
    <w:p>
      <w:pPr>
        <w:pStyle w:val="Normal"/>
        <w:jc w:val="both"/>
        <w:rPr>
          <w:sz w:val="24"/>
          <w:szCs w:val="24"/>
        </w:rPr>
      </w:pPr>
      <w:r>
        <w:rPr>
          <w:sz w:val="24"/>
          <w:szCs w:val="24"/>
        </w:rPr>
        <w:t xml:space="preserve">The basic requirements are listed below. As this game relies heavily on the movement rules for each piece, the requirements lean heavity on verifying these rules sometimes in a somewhat arbutary fashon. Each subsection of a rule (1. A rodent can move 3 squares the first time it moves 2. A rodent can move 2 squares when more than 3 squares away from the opponents back rank 3. Or a rodent can move 1 square forward), each of these is a movement rule subsection and will be tested in the end with  a positive, negitive and neutral test case, possibly meaning that a single piece has 9+ test cases to check its movement rules. Therefore I have listed each piece’s movement as a high level requirement evene thougth it technically consists of mutiple sub parts because otherwise I would only be able to fit 2 or so pieces into the 5 requirements. </w:t>
      </w:r>
    </w:p>
    <w:p>
      <w:pPr>
        <w:pStyle w:val="Normal"/>
        <w:jc w:val="both"/>
        <w:rPr>
          <w:sz w:val="24"/>
          <w:szCs w:val="24"/>
        </w:rPr>
      </w:pPr>
      <w:r>
        <w:rPr>
          <w:sz w:val="24"/>
          <w:szCs w:val="24"/>
        </w:rPr>
      </w:r>
    </w:p>
    <w:p>
      <w:pPr>
        <w:pStyle w:val="Normal"/>
        <w:jc w:val="both"/>
        <w:rPr>
          <w:sz w:val="24"/>
          <w:szCs w:val="24"/>
        </w:rPr>
      </w:pPr>
      <w:r>
        <w:rPr>
          <w:sz w:val="24"/>
          <w:szCs w:val="24"/>
        </w:rPr>
        <w:t>1. The program shall give users the ability to move pieces using the mouse | User story(ies) 1, 2, 3</w:t>
      </w:r>
    </w:p>
    <w:p>
      <w:pPr>
        <w:pStyle w:val="Normal"/>
        <w:jc w:val="both"/>
        <w:rPr>
          <w:sz w:val="24"/>
          <w:szCs w:val="24"/>
        </w:rPr>
      </w:pPr>
      <w:r>
        <w:rPr>
          <w:sz w:val="24"/>
          <w:szCs w:val="24"/>
        </w:rPr>
        <w:t>2. The King follows the above rules for movement | User story(ies) 6</w:t>
      </w:r>
    </w:p>
    <w:p>
      <w:pPr>
        <w:pStyle w:val="Normal"/>
        <w:jc w:val="both"/>
        <w:rPr>
          <w:sz w:val="24"/>
          <w:szCs w:val="24"/>
        </w:rPr>
      </w:pPr>
      <w:r>
        <w:rPr>
          <w:sz w:val="24"/>
          <w:szCs w:val="24"/>
        </w:rPr>
        <w:t>3. The Elephant follows the above rules for movement | User story(ies) 6</w:t>
      </w:r>
    </w:p>
    <w:p>
      <w:pPr>
        <w:pStyle w:val="Normal"/>
        <w:jc w:val="both"/>
        <w:rPr>
          <w:sz w:val="24"/>
          <w:szCs w:val="24"/>
        </w:rPr>
      </w:pPr>
      <w:r>
        <w:rPr>
          <w:sz w:val="24"/>
          <w:szCs w:val="24"/>
        </w:rPr>
        <w:t>4. The Bear follows the above rules for movement | User story(ies) 6</w:t>
      </w:r>
    </w:p>
    <w:p>
      <w:pPr>
        <w:pStyle w:val="Normal"/>
        <w:jc w:val="both"/>
        <w:rPr>
          <w:sz w:val="24"/>
          <w:szCs w:val="24"/>
        </w:rPr>
      </w:pPr>
      <w:r>
        <w:rPr>
          <w:sz w:val="24"/>
          <w:szCs w:val="24"/>
        </w:rPr>
        <w:t>5. The Horse follows the above rules for movement | User story(ies) 6</w:t>
      </w:r>
    </w:p>
    <w:p>
      <w:pPr>
        <w:pStyle w:val="Normal"/>
        <w:jc w:val="both"/>
        <w:rPr>
          <w:sz w:val="24"/>
          <w:szCs w:val="24"/>
        </w:rPr>
      </w:pPr>
      <w:r>
        <w:rPr>
          <w:sz w:val="24"/>
          <w:szCs w:val="24"/>
        </w:rPr>
        <w:t>6. The Dragon follows the above rules for movement | User story(ies) 6</w:t>
      </w:r>
    </w:p>
    <w:p>
      <w:pPr>
        <w:pStyle w:val="Normal"/>
        <w:jc w:val="both"/>
        <w:rPr>
          <w:sz w:val="24"/>
          <w:szCs w:val="24"/>
        </w:rPr>
      </w:pPr>
      <w:r>
        <w:rPr>
          <w:sz w:val="24"/>
          <w:szCs w:val="24"/>
        </w:rPr>
        <w:t>7. The Moose follows the above rules for movement | User story(ies) 6</w:t>
      </w:r>
    </w:p>
    <w:p>
      <w:pPr>
        <w:pStyle w:val="Normal"/>
        <w:jc w:val="both"/>
        <w:rPr>
          <w:sz w:val="24"/>
          <w:szCs w:val="24"/>
        </w:rPr>
      </w:pPr>
      <w:r>
        <w:rPr>
          <w:sz w:val="24"/>
          <w:szCs w:val="24"/>
        </w:rPr>
        <w:t>8. The Rodent follows the above rules for movement | User story(ies) 6</w:t>
      </w:r>
    </w:p>
    <w:p>
      <w:pPr>
        <w:pStyle w:val="Normal"/>
        <w:jc w:val="both"/>
        <w:rPr>
          <w:sz w:val="24"/>
          <w:szCs w:val="24"/>
        </w:rPr>
      </w:pPr>
      <w:r>
        <w:rPr>
          <w:sz w:val="24"/>
          <w:szCs w:val="24"/>
        </w:rPr>
        <w:t xml:space="preserve">9. The program shall utalize Rust to store moves | User story(ies) 3, 4, </w:t>
      </w:r>
    </w:p>
    <w:p>
      <w:pPr>
        <w:pStyle w:val="Normal"/>
        <w:jc w:val="both"/>
        <w:rPr>
          <w:sz w:val="24"/>
          <w:szCs w:val="24"/>
        </w:rPr>
      </w:pPr>
      <w:r>
        <w:rPr>
          <w:sz w:val="24"/>
          <w:szCs w:val="24"/>
        </w:rPr>
        <w:t>10. The program shall utalize Rust to calculate legal moves | User story(ies) 4, 6, 7</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b/>
          <w:b/>
          <w:smallCaps/>
          <w:sz w:val="24"/>
          <w:szCs w:val="24"/>
        </w:rPr>
      </w:pPr>
      <w:r>
        <w:rPr>
          <w:b/>
          <w:smallCaps/>
          <w:sz w:val="24"/>
          <w:szCs w:val="24"/>
        </w:rPr>
        <w:t>Test Cases: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901"/>
        <w:gridCol w:w="2428"/>
        <w:gridCol w:w="2097"/>
        <w:gridCol w:w="2403"/>
        <w:gridCol w:w="715"/>
      </w:tblGrid>
      <w:tr>
        <w:trPr/>
        <w:tc>
          <w:tcPr>
            <w:tcW w:w="805" w:type="dxa"/>
            <w:tcBorders/>
            <w:vAlign w:val="center"/>
          </w:tcPr>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Req’t</w:t>
            </w:r>
          </w:p>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ID</w:t>
            </w:r>
          </w:p>
        </w:tc>
        <w:tc>
          <w:tcPr>
            <w:tcW w:w="901" w:type="dxa"/>
            <w:tcBorders/>
            <w:vAlign w:val="center"/>
          </w:tcPr>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Test</w:t>
            </w:r>
          </w:p>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Case</w:t>
            </w:r>
          </w:p>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ID</w:t>
            </w:r>
          </w:p>
        </w:tc>
        <w:tc>
          <w:tcPr>
            <w:tcW w:w="2428" w:type="dxa"/>
            <w:tcBorders/>
            <w:vAlign w:val="center"/>
          </w:tcPr>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Initial</w:t>
            </w:r>
          </w:p>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Conditions</w:t>
            </w:r>
          </w:p>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And Input</w:t>
            </w:r>
          </w:p>
        </w:tc>
        <w:tc>
          <w:tcPr>
            <w:tcW w:w="2097" w:type="dxa"/>
            <w:tcBorders/>
            <w:vAlign w:val="center"/>
          </w:tcPr>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Expected Behavior</w:t>
            </w:r>
          </w:p>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Or Output</w:t>
            </w:r>
          </w:p>
        </w:tc>
        <w:tc>
          <w:tcPr>
            <w:tcW w:w="2403" w:type="dxa"/>
            <w:tcBorders/>
            <w:vAlign w:val="center"/>
          </w:tcPr>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Actual</w:t>
            </w:r>
          </w:p>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Behavior</w:t>
            </w:r>
          </w:p>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Or Output</w:t>
            </w:r>
          </w:p>
        </w:tc>
        <w:tc>
          <w:tcPr>
            <w:tcW w:w="715" w:type="dxa"/>
            <w:tcBorders/>
            <w:vAlign w:val="center"/>
          </w:tcPr>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Pass</w:t>
            </w:r>
          </w:p>
          <w:p>
            <w:pPr>
              <w:pStyle w:val="Normal"/>
              <w:widowControl w:val="false"/>
              <w:suppressAutoHyphens w:val="true"/>
              <w:spacing w:lineRule="auto" w:line="240" w:before="0" w:after="0"/>
              <w:jc w:val="center"/>
              <w:rPr>
                <w:b/>
                <w:b/>
                <w:sz w:val="24"/>
                <w:szCs w:val="24"/>
              </w:rPr>
            </w:pPr>
            <w:r>
              <w:rPr>
                <w:rFonts w:eastAsia="Calibri" w:cs=""/>
                <w:b/>
                <w:kern w:val="0"/>
                <w:sz w:val="24"/>
                <w:szCs w:val="24"/>
                <w:lang w:val="en-US" w:eastAsia="en-US" w:bidi="ar-SA"/>
              </w:rPr>
              <w:t>Fail</w:t>
            </w:r>
          </w:p>
        </w:tc>
      </w:tr>
      <w:tr>
        <w:trPr/>
        <w:tc>
          <w:tcPr>
            <w:tcW w:w="805" w:type="dxa"/>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1</w:t>
            </w:r>
          </w:p>
        </w:tc>
        <w:tc>
          <w:tcPr>
            <w:tcW w:w="901" w:type="dxa"/>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1A</w:t>
            </w:r>
          </w:p>
        </w:tc>
        <w:tc>
          <w:tcPr>
            <w:tcW w:w="2428" w:type="dxa"/>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A rodent is on square A2. The user clicks on A2 and then on A3</w:t>
            </w:r>
          </w:p>
        </w:tc>
        <w:tc>
          <w:tcPr>
            <w:tcW w:w="2097" w:type="dxa"/>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rodent piece moves to the A3 square on the board</w:t>
            </w:r>
          </w:p>
        </w:tc>
        <w:tc>
          <w:tcPr>
            <w:tcW w:w="2403" w:type="dxa"/>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rodent moves to A3</w:t>
            </w:r>
          </w:p>
        </w:tc>
        <w:tc>
          <w:tcPr>
            <w:tcW w:w="715" w:type="dxa"/>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Pass</w:t>
            </w:r>
          </w:p>
        </w:tc>
      </w:tr>
      <w:tr>
        <w:trPr/>
        <w:tc>
          <w:tcPr>
            <w:tcW w:w="805" w:type="dxa"/>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1</w:t>
            </w:r>
          </w:p>
        </w:tc>
        <w:tc>
          <w:tcPr>
            <w:tcW w:w="901" w:type="dxa"/>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1B</w:t>
            </w:r>
          </w:p>
        </w:tc>
        <w:tc>
          <w:tcPr>
            <w:tcW w:w="2428" w:type="dxa"/>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A rodent is on square A2. The user clicks on A2 and then again on A2</w:t>
            </w:r>
          </w:p>
        </w:tc>
        <w:tc>
          <w:tcPr>
            <w:tcW w:w="2097" w:type="dxa"/>
            <w:tcBorders/>
          </w:tcPr>
          <w:p>
            <w:pPr>
              <w:pStyle w:val="Normal"/>
              <w:widowControl w:val="false"/>
              <w:suppressAutoHyphens w:val="true"/>
              <w:spacing w:lineRule="auto" w:line="240" w:before="0" w:after="0"/>
              <w:jc w:val="center"/>
              <w:rPr>
                <w:rFonts w:ascii="Calibri" w:hAnsi="Calibri" w:eastAsia="Calibri"/>
              </w:rPr>
            </w:pPr>
            <w:r>
              <w:rPr>
                <w:rFonts w:eastAsia="Calibri" w:cs=""/>
                <w:kern w:val="0"/>
                <w:sz w:val="22"/>
                <w:szCs w:val="22"/>
                <w:lang w:val="en-US" w:eastAsia="en-US" w:bidi="ar-SA"/>
              </w:rPr>
              <w:t>No action is taken because this move is invalid</w:t>
            </w:r>
          </w:p>
        </w:tc>
        <w:tc>
          <w:tcPr>
            <w:tcW w:w="2403" w:type="dxa"/>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rodent doesn’t  move</w:t>
            </w:r>
          </w:p>
        </w:tc>
        <w:tc>
          <w:tcPr>
            <w:tcW w:w="715" w:type="dxa"/>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Pass</w:t>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1</w:t>
            </w:r>
          </w:p>
        </w:tc>
        <w:tc>
          <w:tcPr>
            <w:tcW w:w="901"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1C</w:t>
            </w:r>
          </w:p>
        </w:tc>
        <w:tc>
          <w:tcPr>
            <w:tcW w:w="2428"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A rodent is on square A2. The user clicks on A2 and then a position off the board</w:t>
            </w:r>
          </w:p>
        </w:tc>
        <w:tc>
          <w:tcPr>
            <w:tcW w:w="2097" w:type="dxa"/>
            <w:tcBorders>
              <w:top w:val="nil"/>
            </w:tcBorders>
          </w:tcPr>
          <w:p>
            <w:pPr>
              <w:pStyle w:val="Normal"/>
              <w:widowControl w:val="false"/>
              <w:suppressAutoHyphens w:val="true"/>
              <w:spacing w:lineRule="auto" w:line="240" w:before="0" w:after="0"/>
              <w:jc w:val="center"/>
              <w:rPr>
                <w:rFonts w:ascii="Calibri" w:hAnsi="Calibri" w:eastAsia="Calibri"/>
              </w:rPr>
            </w:pPr>
            <w:r>
              <w:rPr>
                <w:rFonts w:eastAsia="Calibri" w:cs=""/>
                <w:kern w:val="0"/>
                <w:sz w:val="22"/>
                <w:szCs w:val="22"/>
                <w:lang w:val="en-US" w:eastAsia="en-US" w:bidi="ar-SA"/>
              </w:rPr>
              <w:t>No action is taken because this move is invalid</w:t>
            </w:r>
          </w:p>
        </w:tc>
        <w:tc>
          <w:tcPr>
            <w:tcW w:w="2403"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rodent doesn’t move</w:t>
            </w:r>
          </w:p>
        </w:tc>
        <w:tc>
          <w:tcPr>
            <w:tcW w:w="71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Pass</w:t>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2</w:t>
            </w:r>
          </w:p>
        </w:tc>
        <w:tc>
          <w:tcPr>
            <w:tcW w:w="901"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2A</w:t>
            </w:r>
          </w:p>
        </w:tc>
        <w:tc>
          <w:tcPr>
            <w:tcW w:w="2428" w:type="dxa"/>
            <w:tcBorders>
              <w:top w:val="nil"/>
            </w:tcBorders>
          </w:tcPr>
          <w:p>
            <w:pPr>
              <w:pStyle w:val="Normal"/>
              <w:widowControl w:val="false"/>
              <w:suppressAutoHyphens w:val="true"/>
              <w:spacing w:lineRule="auto" w:line="240" w:before="0" w:after="0"/>
              <w:jc w:val="center"/>
              <w:rPr>
                <w:rFonts w:ascii="Calibri" w:hAnsi="Calibri" w:eastAsia="Calibri"/>
              </w:rPr>
            </w:pPr>
            <w:r>
              <w:rPr>
                <w:rFonts w:eastAsia="Calibri" w:cs=""/>
                <w:kern w:val="0"/>
                <w:sz w:val="22"/>
                <w:szCs w:val="22"/>
                <w:lang w:val="en-US" w:eastAsia="en-US" w:bidi="ar-SA"/>
              </w:rPr>
              <w:t>A king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king can be moved to A2</w:t>
            </w:r>
          </w:p>
        </w:tc>
        <w:tc>
          <w:tcPr>
            <w:tcW w:w="2403"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king moves to A2</w:t>
            </w:r>
          </w:p>
        </w:tc>
        <w:tc>
          <w:tcPr>
            <w:tcW w:w="71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Pass</w:t>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2</w:t>
            </w:r>
          </w:p>
        </w:tc>
        <w:tc>
          <w:tcPr>
            <w:tcW w:w="901"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2B</w:t>
            </w:r>
          </w:p>
        </w:tc>
        <w:tc>
          <w:tcPr>
            <w:tcW w:w="2428"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A king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king cannot me moved to A4</w:t>
            </w:r>
          </w:p>
        </w:tc>
        <w:tc>
          <w:tcPr>
            <w:tcW w:w="2403"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king doesn’t move</w:t>
            </w:r>
          </w:p>
        </w:tc>
        <w:tc>
          <w:tcPr>
            <w:tcW w:w="71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Pass</w:t>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2</w:t>
            </w:r>
          </w:p>
        </w:tc>
        <w:tc>
          <w:tcPr>
            <w:tcW w:w="901"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2C</w:t>
            </w:r>
          </w:p>
        </w:tc>
        <w:tc>
          <w:tcPr>
            <w:tcW w:w="2428"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An opponent’s elephant on B3. King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king has no legal moves since  all possible squares are covered by the queen</w:t>
            </w:r>
          </w:p>
        </w:tc>
        <w:tc>
          <w:tcPr>
            <w:tcW w:w="2403"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king  can move up to one square away</w:t>
            </w:r>
          </w:p>
        </w:tc>
        <w:tc>
          <w:tcPr>
            <w:tcW w:w="71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Fail</w:t>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3</w:t>
            </w:r>
          </w:p>
        </w:tc>
        <w:tc>
          <w:tcPr>
            <w:tcW w:w="901"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3A</w:t>
            </w:r>
          </w:p>
        </w:tc>
        <w:tc>
          <w:tcPr>
            <w:tcW w:w="2428"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Elephant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elephant can be moved to A10</w:t>
            </w:r>
          </w:p>
        </w:tc>
        <w:tc>
          <w:tcPr>
            <w:tcW w:w="2403"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elephant moves to A10</w:t>
            </w:r>
          </w:p>
        </w:tc>
        <w:tc>
          <w:tcPr>
            <w:tcW w:w="71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Pass</w:t>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3</w:t>
            </w:r>
          </w:p>
        </w:tc>
        <w:tc>
          <w:tcPr>
            <w:tcW w:w="901"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3B</w:t>
            </w:r>
          </w:p>
        </w:tc>
        <w:tc>
          <w:tcPr>
            <w:tcW w:w="2428"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Elephant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elephant can be moved to J1</w:t>
            </w:r>
          </w:p>
        </w:tc>
        <w:tc>
          <w:tcPr>
            <w:tcW w:w="2403"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elephant moves to J1</w:t>
            </w:r>
          </w:p>
        </w:tc>
        <w:tc>
          <w:tcPr>
            <w:tcW w:w="71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Pass</w:t>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3</w:t>
            </w:r>
          </w:p>
        </w:tc>
        <w:tc>
          <w:tcPr>
            <w:tcW w:w="901"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3C</w:t>
            </w:r>
          </w:p>
        </w:tc>
        <w:tc>
          <w:tcPr>
            <w:tcW w:w="2428"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Elephant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elephant can be moved to J10</w:t>
            </w:r>
          </w:p>
        </w:tc>
        <w:tc>
          <w:tcPr>
            <w:tcW w:w="2403"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elephant moves to J10</w:t>
            </w:r>
          </w:p>
        </w:tc>
        <w:tc>
          <w:tcPr>
            <w:tcW w:w="71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Pass</w:t>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4</w:t>
            </w:r>
          </w:p>
        </w:tc>
        <w:tc>
          <w:tcPr>
            <w:tcW w:w="901"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4A</w:t>
            </w:r>
          </w:p>
        </w:tc>
        <w:tc>
          <w:tcPr>
            <w:tcW w:w="2428"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Bear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bear can move to A5</w:t>
            </w:r>
          </w:p>
        </w:tc>
        <w:tc>
          <w:tcPr>
            <w:tcW w:w="2403"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 xml:space="preserve">The bear moves to </w:t>
            </w:r>
            <w:ins w:id="0" w:author="Unknown Author" w:date="2021-05-03T23:33:13Z">
              <w:r>
                <w:rPr>
                  <w:rFonts w:eastAsia="Calibri" w:cs=""/>
                  <w:kern w:val="0"/>
                  <w:sz w:val="22"/>
                  <w:szCs w:val="22"/>
                  <w:lang w:val="en-US" w:eastAsia="en-US" w:bidi="ar-SA"/>
                </w:rPr>
                <w:t xml:space="preserve">  </w:t>
              </w:r>
            </w:ins>
          </w:p>
        </w:tc>
        <w:tc>
          <w:tcPr>
            <w:tcW w:w="71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Pass</w:t>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4</w:t>
            </w:r>
          </w:p>
        </w:tc>
        <w:tc>
          <w:tcPr>
            <w:tcW w:w="901"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4B</w:t>
            </w:r>
          </w:p>
        </w:tc>
        <w:tc>
          <w:tcPr>
            <w:tcW w:w="2428"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Bear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bear cannot move to B2</w:t>
            </w:r>
          </w:p>
        </w:tc>
        <w:tc>
          <w:tcPr>
            <w:tcW w:w="2403"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r>
          </w:p>
        </w:tc>
        <w:tc>
          <w:tcPr>
            <w:tcW w:w="71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Pass</w:t>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4</w:t>
            </w:r>
          </w:p>
        </w:tc>
        <w:tc>
          <w:tcPr>
            <w:tcW w:w="901"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4C</w:t>
            </w:r>
          </w:p>
        </w:tc>
        <w:tc>
          <w:tcPr>
            <w:tcW w:w="2428"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Bear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bear cannot move to A6</w:t>
            </w:r>
          </w:p>
        </w:tc>
        <w:tc>
          <w:tcPr>
            <w:tcW w:w="2403"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r>
          </w:p>
        </w:tc>
        <w:tc>
          <w:tcPr>
            <w:tcW w:w="71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Pass</w:t>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5</w:t>
            </w:r>
          </w:p>
        </w:tc>
        <w:tc>
          <w:tcPr>
            <w:tcW w:w="901"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5A</w:t>
            </w:r>
          </w:p>
        </w:tc>
        <w:tc>
          <w:tcPr>
            <w:tcW w:w="2428"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Horse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horse can move to  B3</w:t>
            </w:r>
          </w:p>
        </w:tc>
        <w:tc>
          <w:tcPr>
            <w:tcW w:w="2403"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r>
          </w:p>
        </w:tc>
        <w:tc>
          <w:tcPr>
            <w:tcW w:w="71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Fail</w:t>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5</w:t>
            </w:r>
          </w:p>
        </w:tc>
        <w:tc>
          <w:tcPr>
            <w:tcW w:w="901"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5B</w:t>
            </w:r>
          </w:p>
        </w:tc>
        <w:tc>
          <w:tcPr>
            <w:tcW w:w="2428"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Horse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horse can move to  C2</w:t>
            </w:r>
          </w:p>
        </w:tc>
        <w:tc>
          <w:tcPr>
            <w:tcW w:w="2403"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r>
          </w:p>
        </w:tc>
        <w:tc>
          <w:tcPr>
            <w:tcW w:w="71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r>
          </w:p>
        </w:tc>
      </w:tr>
      <w:tr>
        <w:trPr/>
        <w:tc>
          <w:tcPr>
            <w:tcW w:w="80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5</w:t>
            </w:r>
          </w:p>
        </w:tc>
        <w:tc>
          <w:tcPr>
            <w:tcW w:w="901"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5C</w:t>
            </w:r>
          </w:p>
        </w:tc>
        <w:tc>
          <w:tcPr>
            <w:tcW w:w="2428"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Horse on A1</w:t>
            </w:r>
          </w:p>
        </w:tc>
        <w:tc>
          <w:tcPr>
            <w:tcW w:w="2097"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t>The horse cannot move to C3</w:t>
            </w:r>
          </w:p>
        </w:tc>
        <w:tc>
          <w:tcPr>
            <w:tcW w:w="2403"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r>
          </w:p>
        </w:tc>
        <w:tc>
          <w:tcPr>
            <w:tcW w:w="715" w:type="dxa"/>
            <w:tcBorders>
              <w:top w:val="nil"/>
            </w:tcBorders>
          </w:tcPr>
          <w:p>
            <w:pPr>
              <w:pStyle w:val="Normal"/>
              <w:widowControl w:val="false"/>
              <w:suppressAutoHyphens w:val="true"/>
              <w:spacing w:lineRule="auto" w:line="240" w:before="0" w:after="0"/>
              <w:jc w:val="center"/>
              <w:rPr>
                <w:sz w:val="24"/>
                <w:szCs w:val="24"/>
              </w:rPr>
            </w:pPr>
            <w:r>
              <w:rPr>
                <w:rFonts w:eastAsia="Calibri" w:cs=""/>
                <w:kern w:val="0"/>
                <w:sz w:val="22"/>
                <w:szCs w:val="22"/>
                <w:lang w:val="en-US" w:eastAsia="en-US" w:bidi="ar-SA"/>
              </w:rPr>
            </w:r>
          </w:p>
        </w:tc>
      </w:tr>
    </w:tbl>
    <w:p>
      <w:pPr>
        <w:pStyle w:val="Normal"/>
        <w:rPr>
          <w:sz w:val="24"/>
          <w:szCs w:val="24"/>
        </w:rPr>
      </w:pPr>
      <w:r>
        <w:rPr>
          <w:sz w:val="24"/>
          <w:szCs w:val="24"/>
        </w:rPr>
      </w:r>
    </w:p>
    <w:p>
      <w:pPr>
        <w:pStyle w:val="Normal"/>
        <w:rPr>
          <w:sz w:val="24"/>
          <w:szCs w:val="24"/>
        </w:rPr>
      </w:pPr>
      <w:r>
        <w:rPr>
          <w:sz w:val="24"/>
          <w:szCs w:val="24"/>
        </w:rPr>
      </w:r>
    </w:p>
    <w:p>
      <w:pPr>
        <w:pStyle w:val="Normal"/>
        <w:jc w:val="both"/>
        <w:rPr>
          <w:b/>
          <w:b/>
          <w:smallCaps/>
          <w:sz w:val="24"/>
          <w:szCs w:val="24"/>
        </w:rPr>
      </w:pPr>
      <w:r>
        <w:rPr>
          <w:b/>
          <w:smallCaps/>
          <w:sz w:val="24"/>
          <w:szCs w:val="24"/>
        </w:rPr>
        <w:t>References:</w:t>
      </w:r>
    </w:p>
    <w:p>
      <w:pPr>
        <w:pStyle w:val="LOnormal"/>
        <w:jc w:val="both"/>
        <w:rPr>
          <w:sz w:val="24"/>
          <w:szCs w:val="24"/>
        </w:rPr>
      </w:pPr>
      <w:hyperlink r:id="rId3">
        <w:r>
          <w:rPr>
            <w:color w:val="1155CC"/>
            <w:sz w:val="24"/>
            <w:szCs w:val="24"/>
            <w:u w:val="single"/>
          </w:rPr>
          <w:t>https://youtu.be/U4ogK0MIzqk</w:t>
        </w:r>
      </w:hyperlink>
      <w:r>
        <w:rPr>
          <w:sz w:val="24"/>
          <w:szCs w:val="24"/>
        </w:rPr>
        <w:t xml:space="preserve"> - Coding Adventure: Chess AI | Sebastian Lague</w:t>
      </w:r>
    </w:p>
    <w:p>
      <w:pPr>
        <w:pStyle w:val="Normal"/>
        <w:jc w:val="both"/>
        <w:rPr>
          <w:b/>
          <w:b/>
          <w:smallCaps/>
          <w:sz w:val="24"/>
          <w:szCs w:val="24"/>
        </w:rPr>
      </w:pPr>
      <w:r>
        <w:rPr>
          <w:b/>
          <w:smallCaps/>
          <w:sz w:val="24"/>
          <w:szCs w:val="24"/>
        </w:rPr>
        <w:t>Appendices:</w:t>
      </w:r>
    </w:p>
    <w:p>
      <w:pPr>
        <w:pStyle w:val="Normal"/>
        <w:spacing w:before="0" w:after="200"/>
        <w:jc w:val="both"/>
        <w:rPr>
          <w:sz w:val="24"/>
          <w:szCs w:val="24"/>
        </w:rPr>
      </w:pPr>
      <w:r>
        <w:rPr>
          <w:sz w:val="24"/>
          <w:szCs w:val="24"/>
        </w:rPr>
        <w:t>None as of P3</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b4e7a"/>
    <w:rPr>
      <w:color w:val="0000FF" w:themeColor="hyperlink"/>
      <w:u w:val="single"/>
    </w:rPr>
  </w:style>
  <w:style w:type="character" w:styleId="BalloonTextChar" w:customStyle="1">
    <w:name w:val="Balloon Text Char"/>
    <w:basedOn w:val="DefaultParagraphFont"/>
    <w:link w:val="BalloonText"/>
    <w:uiPriority w:val="99"/>
    <w:semiHidden/>
    <w:qFormat/>
    <w:rsid w:val="00a33995"/>
    <w:rPr>
      <w:rFonts w:ascii="Tahoma" w:hAnsi="Tahoma" w:cs="Tahoma"/>
      <w:sz w:val="16"/>
      <w:szCs w:val="16"/>
    </w:rPr>
  </w:style>
  <w:style w:type="character" w:styleId="Bullets" w:customStyle="1">
    <w:name w:val="Bullets"/>
    <w:qFormat/>
    <w:rPr>
      <w:rFonts w:ascii="OpenSymbol" w:hAnsi="OpenSymbol" w:eastAsia="OpenSymbol" w:cs="OpenSymbol"/>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Arial" w:hAnsi="Arial" w:eastAsia="Arial" w:cs="FreeSans"/>
      <w:sz w:val="28"/>
      <w:szCs w:val="28"/>
    </w:rPr>
  </w:style>
  <w:style w:type="paragraph" w:styleId="TextBody">
    <w:name w:val="Body Text"/>
    <w:basedOn w:val="Normal"/>
    <w:pPr>
      <w:spacing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f05163"/>
    <w:pPr>
      <w:spacing w:lineRule="auto" w:line="240"/>
    </w:pPr>
    <w:rPr>
      <w:b/>
      <w:bCs/>
      <w:color w:val="4F81BD" w:themeColor="accent1"/>
      <w:sz w:val="18"/>
      <w:szCs w:val="18"/>
    </w:rPr>
  </w:style>
  <w:style w:type="paragraph" w:styleId="BalloonText">
    <w:name w:val="Balloon Text"/>
    <w:basedOn w:val="Normal"/>
    <w:link w:val="BalloonTextChar"/>
    <w:uiPriority w:val="99"/>
    <w:semiHidden/>
    <w:unhideWhenUsed/>
    <w:qFormat/>
    <w:rsid w:val="00a33995"/>
    <w:pPr>
      <w:spacing w:lineRule="auto" w:line="240" w:before="0" w:after="0"/>
    </w:pPr>
    <w:rPr>
      <w:rFonts w:ascii="Tahoma" w:hAnsi="Tahoma" w:cs="Tahoma"/>
      <w:sz w:val="16"/>
      <w:szCs w:val="16"/>
    </w:rPr>
  </w:style>
  <w:style w:type="paragraph" w:styleId="LOnormal" w:customStyle="1">
    <w:name w:val="LO-normal"/>
    <w:qFormat/>
    <w:pPr>
      <w:widowControl/>
      <w:suppressAutoHyphens w:val="true"/>
      <w:bidi w:val="0"/>
      <w:spacing w:lineRule="auto" w:line="276" w:before="0" w:after="200"/>
      <w:jc w:val="left"/>
    </w:pPr>
    <w:rPr>
      <w:rFonts w:ascii="Calibri" w:hAnsi="Calibri" w:eastAsia="Calibri" w:cs="Calibri" w:asciiTheme="minorHAnsi" w:eastAsiaTheme="minorHAnsi" w:hAnsiTheme="minorHAnsi"/>
      <w:color w:val="auto"/>
      <w:kern w:val="0"/>
      <w:sz w:val="22"/>
      <w:szCs w:val="22"/>
      <w:lang w:eastAsia="zh-CN" w:bidi="hi-IN" w:val="en-U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63199"/>
    <w:pPr>
      <w:jc w:val="center"/>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youtu.be/U4ogK0MIzq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LibreOffice/7.1.2.2$Linux_X86_64 LibreOffice_project/10$Build-2</Application>
  <AppVersion>15.0000</AppVersion>
  <Pages>6</Pages>
  <Words>1134</Words>
  <Characters>4971</Characters>
  <CharactersWithSpaces>5959</CharactersWithSpaces>
  <Paragraphs>148</Paragraphs>
  <Company>ERAU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2019-10-12T01:19:00Z</dcterms:created>
  <dc:creator>Garfield, Keith A.</dc:creator>
  <dc:description/>
  <dc:language>en-US</dc:language>
  <cp:lastModifiedBy/>
  <cp:lastPrinted>2016-09-13T13:44:00Z</cp:lastPrinted>
  <dcterms:modified xsi:type="dcterms:W3CDTF">2021-05-03T23:44:29Z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